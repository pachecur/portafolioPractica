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CFBC0" w14:textId="3F316AE3" w:rsidR="00A8358E" w:rsidRDefault="00EB047C">
      <w:r>
        <w:rPr>
          <w:noProof/>
        </w:rPr>
        <w:drawing>
          <wp:inline distT="0" distB="0" distL="0" distR="0" wp14:anchorId="65DE5510" wp14:editId="62221F07">
            <wp:extent cx="5943600" cy="648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A472" w14:textId="4FAA6A74" w:rsidR="00824A8E" w:rsidRDefault="00824A8E"/>
    <w:p w14:paraId="57C2B117" w14:textId="6310AE19" w:rsidR="00824A8E" w:rsidRDefault="00824A8E"/>
    <w:p w14:paraId="10DBCBA6" w14:textId="77777777" w:rsidR="00EB047C" w:rsidRDefault="00EB047C" w:rsidP="00116185">
      <w:pPr>
        <w:pStyle w:val="Ttulo1"/>
        <w:jc w:val="center"/>
      </w:pPr>
    </w:p>
    <w:p w14:paraId="11F3E0C2" w14:textId="5C7E0334" w:rsidR="00824A8E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Programa Programador(a) de Aplicaciones Informáticas</w:t>
      </w:r>
    </w:p>
    <w:p w14:paraId="32AEB529" w14:textId="77777777" w:rsidR="00EB047C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</w:p>
    <w:p w14:paraId="0498775D" w14:textId="2BD9D610" w:rsidR="00EB047C" w:rsidRPr="00116185" w:rsidRDefault="00EB047C" w:rsidP="00116185">
      <w:pPr>
        <w:pStyle w:val="Sinespaciado"/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PRÁCTICA DIDÁCTICA SUPERVISADA EN EL AREA DE PROGRAMACIÓN DE APLICACIONES INFORMÁTICAS</w:t>
      </w:r>
    </w:p>
    <w:p w14:paraId="5C1946ED" w14:textId="77777777" w:rsidR="00EB047C" w:rsidRDefault="00EB047C" w:rsidP="00116185">
      <w:pPr>
        <w:pStyle w:val="Ttulo1"/>
        <w:jc w:val="center"/>
      </w:pPr>
    </w:p>
    <w:p w14:paraId="2DD7A428" w14:textId="77777777" w:rsidR="00096E52" w:rsidRDefault="00096E52" w:rsidP="00096E52">
      <w:pPr>
        <w:jc w:val="center"/>
        <w:rPr>
          <w:b/>
          <w:sz w:val="40"/>
          <w:szCs w:val="40"/>
        </w:rPr>
      </w:pPr>
    </w:p>
    <w:p w14:paraId="57A384F2" w14:textId="77777777" w:rsidR="00CD39FF" w:rsidRDefault="00EB047C" w:rsidP="00116185">
      <w:pPr>
        <w:jc w:val="center"/>
        <w:rPr>
          <w:ins w:id="0" w:author=" " w:date="2019-04-11T20:34:00Z"/>
          <w:b/>
          <w:sz w:val="40"/>
          <w:szCs w:val="40"/>
        </w:rPr>
      </w:pPr>
      <w:r w:rsidRPr="00116185">
        <w:rPr>
          <w:b/>
          <w:sz w:val="40"/>
          <w:szCs w:val="40"/>
        </w:rPr>
        <w:t xml:space="preserve">PORTAFOLIO DE TRABAJO </w:t>
      </w:r>
    </w:p>
    <w:p w14:paraId="7190B225" w14:textId="4951868C" w:rsidR="00824A8E" w:rsidRPr="00116185" w:rsidRDefault="00EB047C" w:rsidP="00116185">
      <w:pPr>
        <w:jc w:val="center"/>
        <w:rPr>
          <w:b/>
          <w:sz w:val="40"/>
          <w:szCs w:val="40"/>
        </w:rPr>
      </w:pPr>
      <w:r w:rsidRPr="00116185">
        <w:rPr>
          <w:b/>
          <w:sz w:val="40"/>
          <w:szCs w:val="40"/>
        </w:rPr>
        <w:t>PARTICIPANTE:</w:t>
      </w:r>
    </w:p>
    <w:p w14:paraId="112294C7" w14:textId="7F7CFE38" w:rsidR="00EB047C" w:rsidRDefault="00EB047C" w:rsidP="00EB047C">
      <w:pPr>
        <w:jc w:val="center"/>
        <w:rPr>
          <w:sz w:val="40"/>
          <w:szCs w:val="40"/>
        </w:rPr>
      </w:pPr>
      <w:r w:rsidRPr="00116185">
        <w:rPr>
          <w:sz w:val="40"/>
          <w:szCs w:val="40"/>
        </w:rPr>
        <w:t>Juan José Pacheco Araya</w:t>
      </w:r>
    </w:p>
    <w:p w14:paraId="79319650" w14:textId="7E607185" w:rsidR="00096E52" w:rsidRDefault="00096E52" w:rsidP="00EB047C">
      <w:pPr>
        <w:jc w:val="center"/>
        <w:rPr>
          <w:sz w:val="40"/>
          <w:szCs w:val="40"/>
        </w:rPr>
      </w:pPr>
    </w:p>
    <w:p w14:paraId="54F00243" w14:textId="1693A36D" w:rsidR="00096E52" w:rsidDel="00CD39FF" w:rsidRDefault="00096E52" w:rsidP="00EB047C">
      <w:pPr>
        <w:jc w:val="center"/>
        <w:rPr>
          <w:del w:id="1" w:author=" " w:date="2019-04-11T20:35:00Z"/>
          <w:sz w:val="40"/>
          <w:szCs w:val="40"/>
        </w:rPr>
      </w:pPr>
    </w:p>
    <w:p w14:paraId="38F15355" w14:textId="1D16A957" w:rsidR="00096E52" w:rsidDel="00CD39FF" w:rsidRDefault="00096E52" w:rsidP="00EB047C">
      <w:pPr>
        <w:jc w:val="center"/>
        <w:rPr>
          <w:del w:id="2" w:author=" " w:date="2019-04-11T20:35:00Z"/>
          <w:sz w:val="40"/>
          <w:szCs w:val="40"/>
        </w:rPr>
      </w:pPr>
    </w:p>
    <w:p w14:paraId="096B30B2" w14:textId="7037D814" w:rsidR="00096E52" w:rsidDel="00CD39FF" w:rsidRDefault="00096E52" w:rsidP="00116185">
      <w:pPr>
        <w:jc w:val="center"/>
        <w:rPr>
          <w:del w:id="3" w:author=" " w:date="2019-04-11T20:35:00Z"/>
          <w:sz w:val="40"/>
          <w:szCs w:val="40"/>
        </w:rPr>
      </w:pPr>
    </w:p>
    <w:p w14:paraId="54B1CA6A" w14:textId="7055FF97" w:rsidR="00096E52" w:rsidRDefault="00096E52" w:rsidP="00116185">
      <w:pPr>
        <w:jc w:val="center"/>
        <w:rPr>
          <w:sz w:val="40"/>
          <w:szCs w:val="40"/>
          <w:lang w:val="en-US"/>
        </w:rPr>
      </w:pPr>
      <w:r w:rsidRPr="00116185">
        <w:rPr>
          <w:b/>
          <w:sz w:val="40"/>
          <w:szCs w:val="40"/>
          <w:lang w:val="en-US"/>
        </w:rPr>
        <w:t>Lugar:</w:t>
      </w:r>
      <w:r>
        <w:rPr>
          <w:sz w:val="40"/>
          <w:szCs w:val="40"/>
          <w:lang w:val="en-US"/>
        </w:rPr>
        <w:t xml:space="preserve"> First Factory, Heredia</w:t>
      </w:r>
    </w:p>
    <w:p w14:paraId="69C02B3D" w14:textId="5C7BD913" w:rsidR="00116185" w:rsidRDefault="00096E52" w:rsidP="00116185">
      <w:pPr>
        <w:jc w:val="center"/>
        <w:rPr>
          <w:lang w:val="en-US"/>
        </w:rPr>
      </w:pPr>
      <w:proofErr w:type="spellStart"/>
      <w:r>
        <w:rPr>
          <w:b/>
          <w:sz w:val="40"/>
          <w:szCs w:val="40"/>
          <w:lang w:val="en-US"/>
        </w:rPr>
        <w:t>Fecha</w:t>
      </w:r>
      <w:proofErr w:type="spellEnd"/>
      <w:r>
        <w:rPr>
          <w:b/>
          <w:sz w:val="40"/>
          <w:szCs w:val="40"/>
          <w:lang w:val="en-US"/>
        </w:rPr>
        <w:t xml:space="preserve">: </w:t>
      </w:r>
      <w:r>
        <w:rPr>
          <w:sz w:val="40"/>
          <w:szCs w:val="40"/>
          <w:lang w:val="en-US"/>
        </w:rPr>
        <w:t>del 25/03/2019 al 02</w:t>
      </w:r>
      <w:r w:rsidR="00116185">
        <w:rPr>
          <w:sz w:val="40"/>
          <w:szCs w:val="40"/>
          <w:lang w:val="en-US"/>
        </w:rPr>
        <w:t>/07/2019</w:t>
      </w:r>
    </w:p>
    <w:p w14:paraId="32C7CBCB" w14:textId="77777777" w:rsidR="00CF2A3F" w:rsidRDefault="00CF2A3F" w:rsidP="00CF2A3F">
      <w:pPr>
        <w:rPr>
          <w:lang w:val="en-US"/>
        </w:rPr>
      </w:pPr>
    </w:p>
    <w:p w14:paraId="3991EEC7" w14:textId="77777777" w:rsidR="00CF2A3F" w:rsidDel="00CD39FF" w:rsidRDefault="00CF2A3F" w:rsidP="00CF2A3F">
      <w:pPr>
        <w:rPr>
          <w:del w:id="4" w:author=" " w:date="2019-04-11T20:35:00Z"/>
          <w:lang w:val="en-US"/>
        </w:rPr>
      </w:pPr>
    </w:p>
    <w:p w14:paraId="521F1B9E" w14:textId="77777777" w:rsidR="00CF2A3F" w:rsidDel="00CD39FF" w:rsidRDefault="00CF2A3F" w:rsidP="00CF2A3F">
      <w:pPr>
        <w:rPr>
          <w:del w:id="5" w:author=" " w:date="2019-04-11T20:35:00Z"/>
          <w:lang w:val="en-US"/>
        </w:rPr>
      </w:pPr>
    </w:p>
    <w:p w14:paraId="77D8B49A" w14:textId="7F826B0B" w:rsidR="00CF2A3F" w:rsidRPr="00CD39FF" w:rsidRDefault="00C00CB2" w:rsidP="00CD39FF">
      <w:pPr>
        <w:pStyle w:val="Ttulo1"/>
        <w:jc w:val="center"/>
      </w:pPr>
      <w:r w:rsidRPr="00CD39FF">
        <w:rPr>
          <w:u w:val="single"/>
        </w:rPr>
        <w:t>Introducción</w:t>
      </w:r>
      <w:r w:rsidR="00DB61D4" w:rsidRPr="00CD39FF">
        <w:rPr>
          <w:u w:val="single"/>
        </w:rPr>
        <w:t>:</w:t>
      </w:r>
    </w:p>
    <w:p w14:paraId="05442D4A" w14:textId="77777777" w:rsidR="00341CE3" w:rsidRDefault="00CF2A3F" w:rsidP="00341CE3">
      <w:r>
        <w:t xml:space="preserve">En el presente documento se muestra </w:t>
      </w:r>
      <w:r w:rsidR="00DC1CFB">
        <w:t xml:space="preserve">la evidencia resultante de la practica supervisada de estudiantes realizada por el estudiante Juan José Pacheco Araya la cual fue realizada en la empresa de nombre </w:t>
      </w:r>
      <w:proofErr w:type="spellStart"/>
      <w:r w:rsidR="00DC1CFB">
        <w:t>First</w:t>
      </w:r>
      <w:proofErr w:type="spellEnd"/>
      <w:r w:rsidR="00DC1CFB">
        <w:t xml:space="preserve"> Factory en Heredia de Costa Rica, en el mismo se pretende demostrar la </w:t>
      </w:r>
      <w:r w:rsidR="00DC1CFB">
        <w:t>experiencia</w:t>
      </w:r>
      <w:r w:rsidR="00DC1CFB">
        <w:t xml:space="preserve"> </w:t>
      </w:r>
      <w:r w:rsidR="00DC1CFB">
        <w:t>y</w:t>
      </w:r>
      <w:r w:rsidR="00DC1CFB">
        <w:t xml:space="preserve"> competencias obtenidas durante dicho proceso.</w:t>
      </w:r>
      <w:r w:rsidR="00341CE3">
        <w:t xml:space="preserve"> </w:t>
      </w:r>
    </w:p>
    <w:p w14:paraId="3B0F01CE" w14:textId="238A217D" w:rsidR="00341CE3" w:rsidRPr="00CD39FF" w:rsidDel="00CD39FF" w:rsidRDefault="00341CE3" w:rsidP="00CD39FF">
      <w:pPr>
        <w:pStyle w:val="Ttulo1"/>
        <w:jc w:val="center"/>
        <w:rPr>
          <w:del w:id="6" w:author=" " w:date="2019-04-11T20:35:00Z"/>
          <w:u w:val="single"/>
        </w:rPr>
      </w:pPr>
      <w:r w:rsidRPr="00CD39FF">
        <w:rPr>
          <w:u w:val="single"/>
        </w:rPr>
        <w:t xml:space="preserve">Declaración de metas y </w:t>
      </w:r>
      <w:proofErr w:type="spellStart"/>
      <w:r w:rsidRPr="00CD39FF">
        <w:rPr>
          <w:u w:val="single"/>
        </w:rPr>
        <w:t>propósitos</w:t>
      </w:r>
    </w:p>
    <w:p w14:paraId="167F982A" w14:textId="37301AD2" w:rsidR="00341CE3" w:rsidDel="00CD39FF" w:rsidRDefault="00341CE3" w:rsidP="00CD39FF">
      <w:pPr>
        <w:pStyle w:val="Ttulo1"/>
        <w:jc w:val="center"/>
        <w:rPr>
          <w:del w:id="7" w:author=" " w:date="2019-04-11T20:35:00Z"/>
        </w:rPr>
      </w:pPr>
    </w:p>
    <w:p w14:paraId="42D4667F" w14:textId="7E7E2E28" w:rsidR="00341CE3" w:rsidRPr="00CD39FF" w:rsidRDefault="00341CE3" w:rsidP="00341CE3">
      <w:pPr>
        <w:pStyle w:val="Ttulo1"/>
      </w:pPr>
      <w:r>
        <w:t>Metas</w:t>
      </w:r>
      <w:bookmarkStart w:id="8" w:name="_GoBack"/>
      <w:bookmarkEnd w:id="8"/>
      <w:proofErr w:type="spellEnd"/>
    </w:p>
    <w:p w14:paraId="31152DB2" w14:textId="10E90071" w:rsidR="00341CE3" w:rsidRDefault="00341CE3" w:rsidP="00341CE3">
      <w:r>
        <w:t>Convertirme en un desarrollador de aplicaciones con la experiencia suficiente para entrar fácilmente en el mercado laboral del país.</w:t>
      </w:r>
    </w:p>
    <w:p w14:paraId="55C2B449" w14:textId="11DB1DC4" w:rsidR="00341CE3" w:rsidRDefault="00341CE3" w:rsidP="00341CE3">
      <w:r>
        <w:t>Dejar una muy buena impresión de mi persona en la empresa donde realizare la practica laboral.</w:t>
      </w:r>
    </w:p>
    <w:p w14:paraId="24466132" w14:textId="1E11A02D" w:rsidR="00341CE3" w:rsidRDefault="00341CE3" w:rsidP="00341CE3">
      <w:pPr>
        <w:pStyle w:val="Ttulo1"/>
      </w:pPr>
      <w:r>
        <w:t>Propósitos</w:t>
      </w:r>
    </w:p>
    <w:p w14:paraId="63AA3056" w14:textId="0A10CB13" w:rsidR="00341CE3" w:rsidRPr="00CD39FF" w:rsidRDefault="00341CE3" w:rsidP="00CD39FF">
      <w:r>
        <w:t xml:space="preserve">Aprender </w:t>
      </w:r>
      <w:r w:rsidR="00FA4181">
        <w:t xml:space="preserve">las mejores prácticas de programación </w:t>
      </w:r>
      <w:r w:rsidR="00155F99">
        <w:t xml:space="preserve">de mis compañeros de trabajo y aprender lo mas posible sobre las tecnologías actualmente mas utilizadas en la elaboración de aplicaciones además de esforzarme por aprender cada día algo nuevo. </w:t>
      </w:r>
    </w:p>
    <w:p w14:paraId="55A43612" w14:textId="3863BE4A" w:rsidR="00CD39FF" w:rsidRDefault="00CD39FF" w:rsidP="00824A8E">
      <w:pPr>
        <w:pStyle w:val="Ttulo1"/>
      </w:pPr>
      <w:r>
        <w:t xml:space="preserve">Análisis semanal de mis labores </w:t>
      </w:r>
    </w:p>
    <w:p w14:paraId="34528200" w14:textId="4AE53161" w:rsidR="00824A8E" w:rsidRDefault="00824A8E" w:rsidP="00824A8E">
      <w:pPr>
        <w:pStyle w:val="Ttulo1"/>
      </w:pPr>
      <w:r>
        <w:t>Semana 1:</w:t>
      </w:r>
    </w:p>
    <w:p w14:paraId="5FB9F85A" w14:textId="755761DE" w:rsidR="00824A8E" w:rsidRDefault="00824A8E" w:rsidP="00824A8E">
      <w:pPr>
        <w:pStyle w:val="Ttulo1"/>
      </w:pPr>
      <w:r>
        <w:t>Lunes 25 de marzo de 2019</w:t>
      </w:r>
    </w:p>
    <w:p w14:paraId="4D3A0130" w14:textId="5DA58EC9" w:rsidR="00824A8E" w:rsidRDefault="00824A8E" w:rsidP="00824A8E">
      <w:pPr>
        <w:pStyle w:val="Prrafodelista"/>
        <w:numPr>
          <w:ilvl w:val="0"/>
          <w:numId w:val="1"/>
        </w:numPr>
      </w:pPr>
      <w:r>
        <w:t xml:space="preserve">Introducción y orientación con </w:t>
      </w:r>
      <w:proofErr w:type="spellStart"/>
      <w:r>
        <w:t>amy</w:t>
      </w:r>
      <w:proofErr w:type="spellEnd"/>
      <w:r>
        <w:t xml:space="preserve"> y </w:t>
      </w:r>
      <w:proofErr w:type="spellStart"/>
      <w:r>
        <w:t>peggy</w:t>
      </w:r>
      <w:proofErr w:type="spellEnd"/>
      <w:r>
        <w:t xml:space="preserve"> </w:t>
      </w:r>
    </w:p>
    <w:p w14:paraId="2050AE23" w14:textId="651E94EE" w:rsidR="00824A8E" w:rsidRDefault="00824A8E" w:rsidP="00824A8E">
      <w:pPr>
        <w:pStyle w:val="Prrafodelista"/>
        <w:numPr>
          <w:ilvl w:val="0"/>
          <w:numId w:val="1"/>
        </w:numPr>
      </w:pPr>
      <w:r>
        <w:t xml:space="preserve">Tutoriales de programación funcional con </w:t>
      </w:r>
      <w:proofErr w:type="spellStart"/>
      <w:r>
        <w:t>javascript</w:t>
      </w:r>
      <w:proofErr w:type="spellEnd"/>
      <w:r>
        <w:t xml:space="preserve"> </w:t>
      </w:r>
      <w:hyperlink r:id="rId7" w:history="1">
        <w:r>
          <w:rPr>
            <w:rStyle w:val="Hipervnculo"/>
          </w:rPr>
          <w:t>https://www.youtube.com/watch?v=BMUiFMZr7vk</w:t>
        </w:r>
      </w:hyperlink>
    </w:p>
    <w:p w14:paraId="61444FF1" w14:textId="533DD669" w:rsidR="00824A8E" w:rsidRPr="00824A8E" w:rsidRDefault="00824A8E" w:rsidP="00824A8E">
      <w:pPr>
        <w:pStyle w:val="Ttulo1"/>
        <w:rPr>
          <w:u w:val="single"/>
        </w:rPr>
      </w:pPr>
      <w:r>
        <w:t>Martes 26 de marzo de 2019</w:t>
      </w:r>
    </w:p>
    <w:p w14:paraId="065753FD" w14:textId="7936A311" w:rsidR="00824A8E" w:rsidRDefault="00824A8E" w:rsidP="00824A8E">
      <w:pPr>
        <w:pStyle w:val="Prrafodelista"/>
        <w:numPr>
          <w:ilvl w:val="0"/>
          <w:numId w:val="2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flux en </w:t>
      </w:r>
      <w:proofErr w:type="spellStart"/>
      <w:r>
        <w:t>pluralsight</w:t>
      </w:r>
      <w:proofErr w:type="spellEnd"/>
      <w:r>
        <w:t xml:space="preserve"> </w:t>
      </w:r>
    </w:p>
    <w:p w14:paraId="401AAC00" w14:textId="0E17EAA5" w:rsidR="00824A8E" w:rsidRDefault="00824A8E" w:rsidP="00824A8E">
      <w:pPr>
        <w:pStyle w:val="Ttulo1"/>
      </w:pPr>
      <w:r>
        <w:t>Miércoles 26 de marzo de 2019</w:t>
      </w:r>
    </w:p>
    <w:p w14:paraId="5632591C" w14:textId="77777777" w:rsidR="00824A8E" w:rsidRDefault="00824A8E" w:rsidP="00824A8E">
      <w:pPr>
        <w:pStyle w:val="Prrafodelista"/>
        <w:numPr>
          <w:ilvl w:val="0"/>
          <w:numId w:val="3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flux en </w:t>
      </w:r>
      <w:proofErr w:type="spellStart"/>
      <w:r>
        <w:t>pluralsight</w:t>
      </w:r>
      <w:proofErr w:type="spellEnd"/>
      <w:r>
        <w:t xml:space="preserve"> </w:t>
      </w:r>
    </w:p>
    <w:p w14:paraId="46917B41" w14:textId="5137D091" w:rsidR="00824A8E" w:rsidRDefault="00824A8E" w:rsidP="00824A8E">
      <w:pPr>
        <w:pStyle w:val="Ttulo1"/>
      </w:pPr>
      <w:r>
        <w:t>Jueves 27 de marzo de 2019</w:t>
      </w:r>
    </w:p>
    <w:p w14:paraId="654937EB" w14:textId="3F72220D" w:rsidR="00824A8E" w:rsidRDefault="00824A8E" w:rsidP="00824A8E">
      <w:pPr>
        <w:pStyle w:val="Prrafodelista"/>
        <w:numPr>
          <w:ilvl w:val="0"/>
          <w:numId w:val="4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</w:t>
      </w:r>
      <w:proofErr w:type="spellStart"/>
      <w:r>
        <w:t>redux</w:t>
      </w:r>
      <w:proofErr w:type="spellEnd"/>
      <w:r>
        <w:t xml:space="preserve"> en </w:t>
      </w:r>
      <w:proofErr w:type="spellStart"/>
      <w:r>
        <w:t>pluralsight</w:t>
      </w:r>
      <w:proofErr w:type="spellEnd"/>
    </w:p>
    <w:p w14:paraId="18911C86" w14:textId="0380716B" w:rsidR="00824A8E" w:rsidRDefault="00824A8E" w:rsidP="00824A8E">
      <w:pPr>
        <w:pStyle w:val="Ttulo1"/>
      </w:pPr>
      <w:r>
        <w:lastRenderedPageBreak/>
        <w:t>Viernes 28 de marzo de 2019</w:t>
      </w:r>
    </w:p>
    <w:p w14:paraId="718BD303" w14:textId="26FA8F47" w:rsidR="00824A8E" w:rsidRPr="00824A8E" w:rsidRDefault="00824A8E" w:rsidP="00824A8E">
      <w:pPr>
        <w:pStyle w:val="Prrafodelista"/>
        <w:numPr>
          <w:ilvl w:val="0"/>
          <w:numId w:val="5"/>
        </w:numPr>
      </w:pPr>
      <w:r>
        <w:t xml:space="preserve">Tutoriales de </w:t>
      </w:r>
      <w:proofErr w:type="spellStart"/>
      <w:r>
        <w:t>react</w:t>
      </w:r>
      <w:proofErr w:type="spellEnd"/>
      <w:r>
        <w:t xml:space="preserve"> and </w:t>
      </w:r>
      <w:proofErr w:type="spellStart"/>
      <w:r>
        <w:t>redux</w:t>
      </w:r>
      <w:proofErr w:type="spellEnd"/>
      <w:r>
        <w:t xml:space="preserve"> y </w:t>
      </w:r>
      <w:proofErr w:type="spellStart"/>
      <w:r>
        <w:t>hooks</w:t>
      </w:r>
      <w:proofErr w:type="spellEnd"/>
      <w:r>
        <w:t xml:space="preserve"> en </w:t>
      </w:r>
      <w:proofErr w:type="spellStart"/>
      <w:r>
        <w:t>pluralsight</w:t>
      </w:r>
      <w:proofErr w:type="spellEnd"/>
    </w:p>
    <w:p w14:paraId="63B68BE2" w14:textId="77777777" w:rsidR="00824A8E" w:rsidRPr="00824A8E" w:rsidRDefault="00824A8E" w:rsidP="00824A8E"/>
    <w:p w14:paraId="5EB5F6DD" w14:textId="77777777" w:rsidR="00824A8E" w:rsidRPr="00824A8E" w:rsidRDefault="00824A8E" w:rsidP="00824A8E"/>
    <w:sectPr w:rsidR="00824A8E" w:rsidRPr="00824A8E" w:rsidSect="007C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46963"/>
    <w:multiLevelType w:val="hybridMultilevel"/>
    <w:tmpl w:val="ECA04858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54C99"/>
    <w:multiLevelType w:val="hybridMultilevel"/>
    <w:tmpl w:val="EB10862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F16BC"/>
    <w:multiLevelType w:val="hybridMultilevel"/>
    <w:tmpl w:val="CEBA6B78"/>
    <w:lvl w:ilvl="0" w:tplc="CC52E9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0385A"/>
    <w:multiLevelType w:val="hybridMultilevel"/>
    <w:tmpl w:val="87DC733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83082"/>
    <w:multiLevelType w:val="hybridMultilevel"/>
    <w:tmpl w:val="87DC7334"/>
    <w:lvl w:ilvl="0" w:tplc="8772C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Windows Live" w15:userId="e0e9fb856acc91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AF"/>
    <w:rsid w:val="000275AF"/>
    <w:rsid w:val="00096E52"/>
    <w:rsid w:val="00116185"/>
    <w:rsid w:val="00155F99"/>
    <w:rsid w:val="003331A5"/>
    <w:rsid w:val="00341CE3"/>
    <w:rsid w:val="007C2227"/>
    <w:rsid w:val="00824A8E"/>
    <w:rsid w:val="00A8358E"/>
    <w:rsid w:val="00C00CB2"/>
    <w:rsid w:val="00CD39FF"/>
    <w:rsid w:val="00CF2A3F"/>
    <w:rsid w:val="00DB61D4"/>
    <w:rsid w:val="00DC1CFB"/>
    <w:rsid w:val="00EB047C"/>
    <w:rsid w:val="00FA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0489"/>
  <w15:chartTrackingRefBased/>
  <w15:docId w15:val="{AA23213B-94C2-4C90-9731-6DE41DC9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4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A8E"/>
    <w:rPr>
      <w:rFonts w:asciiTheme="majorHAnsi" w:eastAsiaTheme="majorEastAsia" w:hAnsiTheme="majorHAnsi" w:cstheme="majorBidi"/>
      <w:b/>
      <w:i/>
      <w:sz w:val="32"/>
      <w:szCs w:val="32"/>
    </w:rPr>
  </w:style>
  <w:style w:type="paragraph" w:styleId="Prrafodelista">
    <w:name w:val="List Paragraph"/>
    <w:basedOn w:val="Normal"/>
    <w:uiPriority w:val="34"/>
    <w:qFormat/>
    <w:rsid w:val="00824A8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24A8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0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47C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B0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0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096E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BMUiFMZr7v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7A3DC-82B7-43C9-A193-D8F42354B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2019-03-31T23:13:00Z</dcterms:created>
  <dcterms:modified xsi:type="dcterms:W3CDTF">2019-04-12T02:47:00Z</dcterms:modified>
</cp:coreProperties>
</file>